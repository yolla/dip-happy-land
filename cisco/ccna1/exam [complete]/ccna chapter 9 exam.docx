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01. Convert the binary number 10111010 into its hexadecimal equivalent. Select the correct answer from the list below.</w:t>
      </w:r>
    </w:p>
    <w:p w:rsidR="0099301E" w:rsidRPr="0099301E" w:rsidRDefault="0099301E" w:rsidP="00993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85</w:t>
      </w:r>
    </w:p>
    <w:p w:rsidR="0099301E" w:rsidRPr="0099301E" w:rsidRDefault="0099301E" w:rsidP="00993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90</w:t>
      </w:r>
    </w:p>
    <w:p w:rsidR="0099301E" w:rsidRPr="0099301E" w:rsidRDefault="0099301E" w:rsidP="00993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BA</w:t>
      </w:r>
    </w:p>
    <w:p w:rsidR="0099301E" w:rsidRPr="0099301E" w:rsidRDefault="0099301E" w:rsidP="00993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A1</w:t>
      </w:r>
    </w:p>
    <w:p w:rsidR="0099301E" w:rsidRPr="0099301E" w:rsidRDefault="0099301E" w:rsidP="00993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B3</w:t>
      </w:r>
    </w:p>
    <w:p w:rsidR="0099301E" w:rsidRPr="0099301E" w:rsidRDefault="0099301E" w:rsidP="00993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1C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02. Which of the following describe </w:t>
      </w:r>
      <w:proofErr w:type="spellStart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interframe</w:t>
      </w:r>
      <w:proofErr w:type="spellEnd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spacing? (Choose two.)</w:t>
      </w:r>
    </w:p>
    <w:p w:rsidR="0099301E" w:rsidRPr="0099301E" w:rsidRDefault="0099301E" w:rsidP="00993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the minimum interval, measured in bit-times, that any station must wait before sending another frame</w:t>
      </w:r>
    </w:p>
    <w:p w:rsidR="0099301E" w:rsidRPr="0099301E" w:rsidRDefault="0099301E" w:rsidP="00993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the maximum interval, measured in bit-times, that any station must wait before sending another frame</w:t>
      </w:r>
    </w:p>
    <w:p w:rsidR="0099301E" w:rsidRPr="0099301E" w:rsidRDefault="0099301E" w:rsidP="00993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the 96-bit payload padding inserted into a frame to achieve a legal frame size</w:t>
      </w:r>
    </w:p>
    <w:p w:rsidR="0099301E" w:rsidRPr="0099301E" w:rsidRDefault="0099301E" w:rsidP="00993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the 96-bit frame padding transmitted between frames to achieve proper synchronization</w:t>
      </w:r>
    </w:p>
    <w:p w:rsidR="0099301E" w:rsidRPr="0099301E" w:rsidRDefault="0099301E" w:rsidP="00993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the time allowed for slow stations to process a frame and prepare for the next frame</w:t>
      </w:r>
    </w:p>
    <w:p w:rsidR="0099301E" w:rsidRPr="0099301E" w:rsidRDefault="0099301E" w:rsidP="00993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the maximum interval within which a station must send another frame to avoid being considered unreachable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03. When a collision occurs in a network using CSMA/CD, how do hosts with data to transmit respond after the </w:t>
      </w:r>
      <w:proofErr w:type="spellStart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backoff</w:t>
      </w:r>
      <w:proofErr w:type="spellEnd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period has expired?</w:t>
      </w:r>
    </w:p>
    <w:p w:rsidR="0099301E" w:rsidRPr="0099301E" w:rsidRDefault="0099301E" w:rsidP="00993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The hosts return to a listen-before-transmit mode.</w:t>
      </w:r>
    </w:p>
    <w:p w:rsidR="0099301E" w:rsidRPr="0099301E" w:rsidRDefault="0099301E" w:rsidP="00993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The hosts creating the collision have priority to send data.</w:t>
      </w:r>
    </w:p>
    <w:p w:rsidR="0099301E" w:rsidRPr="0099301E" w:rsidRDefault="0099301E" w:rsidP="00993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The hosts creating the collision retransmit the last 16 frames.</w:t>
      </w:r>
    </w:p>
    <w:p w:rsidR="0099301E" w:rsidRPr="0099301E" w:rsidRDefault="0099301E" w:rsidP="00993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The hosts extend their delay period to allow for rapid transmission.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04. After an Ethernet collision, when the </w:t>
      </w:r>
      <w:proofErr w:type="spellStart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backoff</w:t>
      </w:r>
      <w:proofErr w:type="spellEnd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 is invoked, which device has priority to transmit data?</w:t>
      </w:r>
    </w:p>
    <w:p w:rsidR="0099301E" w:rsidRPr="0099301E" w:rsidRDefault="0099301E" w:rsidP="00993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the device involved in the collision with the lowest MAC address</w:t>
      </w:r>
    </w:p>
    <w:p w:rsidR="0099301E" w:rsidRPr="0099301E" w:rsidRDefault="0099301E" w:rsidP="00993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the device involved in the collision with the lowest IP address</w:t>
      </w:r>
    </w:p>
    <w:p w:rsidR="0099301E" w:rsidRPr="0099301E" w:rsidRDefault="0099301E" w:rsidP="00993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any device in the collision domain whose </w:t>
      </w:r>
      <w:proofErr w:type="spellStart"/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backoff</w:t>
      </w:r>
      <w:proofErr w:type="spellEnd"/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timer expires first</w:t>
      </w:r>
    </w:p>
    <w:p w:rsidR="0099301E" w:rsidRPr="0099301E" w:rsidRDefault="0099301E" w:rsidP="00993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those that began transmitting at the same time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05. Which of the following is a drawback of the CSMA/CD access method?</w:t>
      </w:r>
    </w:p>
    <w:p w:rsidR="0099301E" w:rsidRPr="0099301E" w:rsidRDefault="0099301E" w:rsidP="00993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Collisions can decrease network performance.</w:t>
      </w:r>
    </w:p>
    <w:p w:rsidR="0099301E" w:rsidRPr="0099301E" w:rsidRDefault="0099301E" w:rsidP="00993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It is more complex than non-deterministic protocols.</w:t>
      </w:r>
    </w:p>
    <w:p w:rsidR="0099301E" w:rsidRPr="0099301E" w:rsidRDefault="0099301E" w:rsidP="00993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Deterministic media access protocols slow network performance.</w:t>
      </w:r>
    </w:p>
    <w:p w:rsidR="0099301E" w:rsidRPr="0099301E" w:rsidRDefault="0099301E" w:rsidP="00993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CSMA/CD LAN technologies are only available at slower speeds than other LAN technologies.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06. </w:t>
      </w:r>
      <w:r w:rsidRPr="0099301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71E244" wp14:editId="50025159">
            <wp:extent cx="2247900" cy="1381125"/>
            <wp:effectExtent l="0" t="0" r="0" b="9525"/>
            <wp:docPr id="1" name="Picture 1" descr="http://nj180degree.net/wp-content/uploads/2010/02/0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j180degree.net/wp-content/uploads/2010/02/09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Refer to the exhibit. The switch and workstation are administratively configured for full-duplex operation. Which statement accurately reflects the operation of this link?</w:t>
      </w:r>
    </w:p>
    <w:p w:rsidR="0099301E" w:rsidRPr="0099301E" w:rsidRDefault="0099301E" w:rsidP="00993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No collisions will occur on this link.</w:t>
      </w:r>
    </w:p>
    <w:p w:rsidR="0099301E" w:rsidRPr="0099301E" w:rsidRDefault="0099301E" w:rsidP="00993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Only one of the devices can transmit at a time.</w:t>
      </w:r>
    </w:p>
    <w:p w:rsidR="0099301E" w:rsidRPr="0099301E" w:rsidRDefault="0099301E" w:rsidP="00993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The switch will have priority for transmitting data.</w:t>
      </w:r>
    </w:p>
    <w:p w:rsidR="0099301E" w:rsidRPr="0099301E" w:rsidRDefault="0099301E" w:rsidP="00993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The devices will default back to half duplex if excessive collisions occur.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07. Why do hosts on an Ethernet segment that </w:t>
      </w:r>
      <w:proofErr w:type="gramStart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a collision use</w:t>
      </w:r>
      <w:proofErr w:type="gramEnd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random delay before attempting to transmit a frame?</w:t>
      </w:r>
    </w:p>
    <w:p w:rsidR="0099301E" w:rsidRPr="0099301E" w:rsidRDefault="0099301E" w:rsidP="009930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A random delay is used to ensure a collision-free link.</w:t>
      </w:r>
    </w:p>
    <w:p w:rsidR="0099301E" w:rsidRPr="0099301E" w:rsidRDefault="0099301E" w:rsidP="009930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A random delay value for each device is assigned by the manufacturer.</w:t>
      </w:r>
    </w:p>
    <w:p w:rsidR="0099301E" w:rsidRPr="0099301E" w:rsidRDefault="0099301E" w:rsidP="009930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A standard delay value could not be agreed upon among networking device vendors.</w:t>
      </w:r>
    </w:p>
    <w:p w:rsidR="0099301E" w:rsidRPr="0099301E" w:rsidRDefault="0099301E" w:rsidP="009930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A random delay helps prevent the stations from experiencing another collision during the transmission.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08. </w:t>
      </w:r>
      <w:r w:rsidRPr="0099301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2F5CF4" wp14:editId="7E0DE3D0">
            <wp:extent cx="3419475" cy="1724025"/>
            <wp:effectExtent l="0" t="0" r="9525" b="9525"/>
            <wp:docPr id="2" name="Picture 2" descr="http://nj180degree.net/wp-content/uploads/2010/02/0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nj180degree.net/wp-content/uploads/2010/02/09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In the graphic, Host A has reached 50% completion in sending a 1 KB Ethernet frame to Host D when Host B wishes to transmit its own frame to Host C. What must Host B do?</w:t>
      </w:r>
    </w:p>
    <w:p w:rsidR="0099301E" w:rsidRPr="0099301E" w:rsidRDefault="0099301E" w:rsidP="009930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Host B can transmit immediately since it is connected on its own cable segment.</w:t>
      </w:r>
    </w:p>
    <w:p w:rsidR="0099301E" w:rsidRPr="0099301E" w:rsidRDefault="0099301E" w:rsidP="009930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Host B must wait to receive a CSMA transmission from the hub, to signal its turn.</w:t>
      </w:r>
    </w:p>
    <w:p w:rsidR="0099301E" w:rsidRPr="0099301E" w:rsidRDefault="0099301E" w:rsidP="009930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 xml:space="preserve">Host B must send a request signal to Host A by transmitting an </w:t>
      </w:r>
      <w:proofErr w:type="spellStart"/>
      <w:r w:rsidRPr="0099301E">
        <w:rPr>
          <w:rFonts w:ascii="Times New Roman" w:eastAsia="Times New Roman" w:hAnsi="Times New Roman" w:cs="Times New Roman"/>
          <w:sz w:val="24"/>
          <w:szCs w:val="24"/>
        </w:rPr>
        <w:t>interframe</w:t>
      </w:r>
      <w:proofErr w:type="spellEnd"/>
      <w:r w:rsidRPr="0099301E">
        <w:rPr>
          <w:rFonts w:ascii="Times New Roman" w:eastAsia="Times New Roman" w:hAnsi="Times New Roman" w:cs="Times New Roman"/>
          <w:sz w:val="24"/>
          <w:szCs w:val="24"/>
        </w:rPr>
        <w:t xml:space="preserve"> gap.</w:t>
      </w:r>
    </w:p>
    <w:p w:rsidR="0099301E" w:rsidRPr="0099301E" w:rsidRDefault="0099301E" w:rsidP="009930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Host B must wait until it is certain that Host A has completed sending its frame.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09. Ethernet operates at which layers of the OSI model? (Choose two.)</w:t>
      </w:r>
    </w:p>
    <w:p w:rsidR="0099301E" w:rsidRPr="0099301E" w:rsidRDefault="0099301E" w:rsidP="009930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Network layer</w:t>
      </w:r>
    </w:p>
    <w:p w:rsidR="0099301E" w:rsidRPr="0099301E" w:rsidRDefault="0099301E" w:rsidP="009930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lastRenderedPageBreak/>
        <w:t>Transport layer</w:t>
      </w:r>
    </w:p>
    <w:p w:rsidR="0099301E" w:rsidRPr="0099301E" w:rsidRDefault="0099301E" w:rsidP="009930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Physical layer</w:t>
      </w:r>
    </w:p>
    <w:p w:rsidR="0099301E" w:rsidRPr="0099301E" w:rsidRDefault="0099301E" w:rsidP="009930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Application layer</w:t>
      </w:r>
    </w:p>
    <w:p w:rsidR="0099301E" w:rsidRPr="0099301E" w:rsidRDefault="0099301E" w:rsidP="009930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Session layer</w:t>
      </w:r>
    </w:p>
    <w:p w:rsidR="0099301E" w:rsidRPr="0099301E" w:rsidRDefault="0099301E" w:rsidP="009930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Data-link layer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10. What does the IEEE 802.2 standard represent in Ethernet technologies?</w:t>
      </w:r>
    </w:p>
    <w:p w:rsidR="0099301E" w:rsidRPr="0099301E" w:rsidRDefault="0099301E" w:rsidP="009930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 xml:space="preserve">MAC </w:t>
      </w:r>
      <w:proofErr w:type="spellStart"/>
      <w:r w:rsidRPr="0099301E">
        <w:rPr>
          <w:rFonts w:ascii="Times New Roman" w:eastAsia="Times New Roman" w:hAnsi="Times New Roman" w:cs="Times New Roman"/>
          <w:sz w:val="24"/>
          <w:szCs w:val="24"/>
        </w:rPr>
        <w:t>sublayer</w:t>
      </w:r>
      <w:proofErr w:type="spellEnd"/>
    </w:p>
    <w:p w:rsidR="0099301E" w:rsidRPr="0099301E" w:rsidRDefault="0099301E" w:rsidP="009930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Physical layer</w:t>
      </w:r>
    </w:p>
    <w:p w:rsidR="0099301E" w:rsidRPr="0099301E" w:rsidRDefault="0099301E" w:rsidP="009930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Logical Link Control </w:t>
      </w:r>
      <w:proofErr w:type="spellStart"/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sublayer</w:t>
      </w:r>
      <w:proofErr w:type="spellEnd"/>
    </w:p>
    <w:p w:rsidR="0099301E" w:rsidRPr="0099301E" w:rsidRDefault="0099301E" w:rsidP="009930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Network layer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11. Which statements correctly describe MAC addresses? (Choose three.)</w:t>
      </w:r>
    </w:p>
    <w:p w:rsidR="0099301E" w:rsidRPr="0099301E" w:rsidRDefault="0099301E" w:rsidP="009930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dynamically assigned</w:t>
      </w:r>
    </w:p>
    <w:p w:rsidR="0099301E" w:rsidRPr="0099301E" w:rsidRDefault="0099301E" w:rsidP="009930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copied into RAM during system startup</w:t>
      </w:r>
    </w:p>
    <w:p w:rsidR="0099301E" w:rsidRPr="0099301E" w:rsidRDefault="0099301E" w:rsidP="009930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layer 3 address</w:t>
      </w:r>
    </w:p>
    <w:p w:rsidR="0099301E" w:rsidRPr="0099301E" w:rsidRDefault="0099301E" w:rsidP="009930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contains a 3 byte OUI</w:t>
      </w:r>
    </w:p>
    <w:p w:rsidR="0099301E" w:rsidRPr="0099301E" w:rsidRDefault="0099301E" w:rsidP="009930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6 bytes long</w:t>
      </w:r>
    </w:p>
    <w:p w:rsidR="0099301E" w:rsidRPr="0099301E" w:rsidRDefault="0099301E" w:rsidP="009930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32 bits long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</w:t>
      </w:r>
      <w:r w:rsidRPr="0099301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6E8026" wp14:editId="5C3727BE">
            <wp:extent cx="2762250" cy="2847975"/>
            <wp:effectExtent l="0" t="0" r="0" b="9525"/>
            <wp:docPr id="3" name="Picture 3" descr="http://nj180degree.net/wp-content/uploads/2010/02/15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nj180degree.net/wp-content/uploads/2010/02/15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 to the exhibit. </w:t>
      </w:r>
      <w:proofErr w:type="spellStart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Host_A</w:t>
      </w:r>
      <w:proofErr w:type="spellEnd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attempting to contact </w:t>
      </w:r>
      <w:proofErr w:type="spellStart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Server_B</w:t>
      </w:r>
      <w:proofErr w:type="spellEnd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Which statements correctly describe the addressing </w:t>
      </w:r>
      <w:proofErr w:type="spellStart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Host_A</w:t>
      </w:r>
      <w:proofErr w:type="spellEnd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will generate in the process? (Choose two.)</w:t>
      </w:r>
    </w:p>
    <w:p w:rsidR="0099301E" w:rsidRPr="0099301E" w:rsidRDefault="0099301E" w:rsidP="009930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 xml:space="preserve">A packet with the destination IP of </w:t>
      </w:r>
      <w:proofErr w:type="spellStart"/>
      <w:r w:rsidRPr="0099301E">
        <w:rPr>
          <w:rFonts w:ascii="Times New Roman" w:eastAsia="Times New Roman" w:hAnsi="Times New Roman" w:cs="Times New Roman"/>
          <w:sz w:val="24"/>
          <w:szCs w:val="24"/>
        </w:rPr>
        <w:t>Router_B</w:t>
      </w:r>
      <w:proofErr w:type="spellEnd"/>
      <w:r w:rsidRPr="009930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01E" w:rsidRPr="0099301E" w:rsidRDefault="0099301E" w:rsidP="009930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 xml:space="preserve">A frame with the destination MAC address of </w:t>
      </w:r>
      <w:proofErr w:type="spellStart"/>
      <w:r w:rsidRPr="0099301E">
        <w:rPr>
          <w:rFonts w:ascii="Times New Roman" w:eastAsia="Times New Roman" w:hAnsi="Times New Roman" w:cs="Times New Roman"/>
          <w:sz w:val="24"/>
          <w:szCs w:val="24"/>
        </w:rPr>
        <w:t>Switch_A</w:t>
      </w:r>
      <w:proofErr w:type="spellEnd"/>
      <w:r w:rsidRPr="009930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01E" w:rsidRPr="0099301E" w:rsidRDefault="0099301E" w:rsidP="009930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 xml:space="preserve">A packet with the destination IP of </w:t>
      </w:r>
      <w:proofErr w:type="spellStart"/>
      <w:r w:rsidRPr="0099301E">
        <w:rPr>
          <w:rFonts w:ascii="Times New Roman" w:eastAsia="Times New Roman" w:hAnsi="Times New Roman" w:cs="Times New Roman"/>
          <w:sz w:val="24"/>
          <w:szCs w:val="24"/>
        </w:rPr>
        <w:t>Router_A</w:t>
      </w:r>
      <w:proofErr w:type="spellEnd"/>
      <w:r w:rsidRPr="009930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01E" w:rsidRPr="0099301E" w:rsidRDefault="0099301E" w:rsidP="009930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frame with the destination MAC address of </w:t>
      </w:r>
      <w:proofErr w:type="spellStart"/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Router_A</w:t>
      </w:r>
      <w:proofErr w:type="spellEnd"/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99301E" w:rsidRPr="0099301E" w:rsidRDefault="0099301E" w:rsidP="009930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packet with the destination IP of </w:t>
      </w:r>
      <w:proofErr w:type="spellStart"/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Server_B</w:t>
      </w:r>
      <w:proofErr w:type="spellEnd"/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99301E" w:rsidRPr="0099301E" w:rsidRDefault="0099301E" w:rsidP="009930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frame with the destination MAC address of </w:t>
      </w:r>
      <w:proofErr w:type="spellStart"/>
      <w:r w:rsidRPr="0099301E">
        <w:rPr>
          <w:rFonts w:ascii="Times New Roman" w:eastAsia="Times New Roman" w:hAnsi="Times New Roman" w:cs="Times New Roman"/>
          <w:sz w:val="24"/>
          <w:szCs w:val="24"/>
        </w:rPr>
        <w:t>Server_B</w:t>
      </w:r>
      <w:proofErr w:type="spellEnd"/>
      <w:r w:rsidRPr="009930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Host A has an IP address of 172.16.225.93, a mask of 255.255.248.0, and a default gateway of 172.16.224.1. Host </w:t>
      </w:r>
      <w:proofErr w:type="gramStart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needs to send a packet to a new host whose IP is 172.16.231.78. Host A performs the </w:t>
      </w:r>
      <w:proofErr w:type="spellStart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ANDing</w:t>
      </w:r>
      <w:proofErr w:type="spellEnd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 on its address and subnet mask. What two things will occur? (Choose two.)</w:t>
      </w:r>
    </w:p>
    <w:p w:rsidR="0099301E" w:rsidRPr="0099301E" w:rsidRDefault="0099301E" w:rsidP="009930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Host A will get a result of 172.16.224.0 from the AND process.</w:t>
      </w:r>
    </w:p>
    <w:p w:rsidR="0099301E" w:rsidRPr="0099301E" w:rsidRDefault="0099301E" w:rsidP="009930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Host A will send on to the media a broadcast frame that contains the packet.</w:t>
      </w:r>
    </w:p>
    <w:p w:rsidR="0099301E" w:rsidRPr="0099301E" w:rsidRDefault="0099301E" w:rsidP="009930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Host A will broadcast an ARP request for the MAC of the host 172.16.231.78.</w:t>
      </w:r>
    </w:p>
    <w:p w:rsidR="0099301E" w:rsidRPr="0099301E" w:rsidRDefault="0099301E" w:rsidP="009930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Host A will change the destination IP of the packet to 172.16.224.1 and forward the packet.</w:t>
      </w:r>
    </w:p>
    <w:p w:rsidR="0099301E" w:rsidRPr="0099301E" w:rsidRDefault="0099301E" w:rsidP="009930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Host A will encapsulate the packet in a frame with a destination MAC that is the MAC address associated with 172.16.224.1.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14. Which two features make switches preferable to hubs in Ethernet-based networks? (Choose two.)</w:t>
      </w:r>
    </w:p>
    <w:p w:rsidR="0099301E" w:rsidRPr="0099301E" w:rsidRDefault="0099301E" w:rsidP="009930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reduction in cross-talk</w:t>
      </w:r>
    </w:p>
    <w:p w:rsidR="0099301E" w:rsidRPr="0099301E" w:rsidRDefault="0099301E" w:rsidP="009930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minimizing of collisions</w:t>
      </w:r>
    </w:p>
    <w:p w:rsidR="0099301E" w:rsidRPr="0099301E" w:rsidRDefault="0099301E" w:rsidP="009930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support for UTP cabling</w:t>
      </w:r>
    </w:p>
    <w:p w:rsidR="0099301E" w:rsidRPr="0099301E" w:rsidRDefault="0099301E" w:rsidP="009930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division into broadcast domains</w:t>
      </w:r>
    </w:p>
    <w:p w:rsidR="0099301E" w:rsidRPr="0099301E" w:rsidRDefault="0099301E" w:rsidP="009930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increase in the throughput of communications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15. Ethernet operates at which layer of the TCP/IP network model?</w:t>
      </w:r>
    </w:p>
    <w:p w:rsidR="0099301E" w:rsidRPr="0099301E" w:rsidRDefault="0099301E" w:rsidP="009930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application</w:t>
      </w:r>
    </w:p>
    <w:p w:rsidR="0099301E" w:rsidRPr="0099301E" w:rsidRDefault="0099301E" w:rsidP="009930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physical</w:t>
      </w:r>
    </w:p>
    <w:p w:rsidR="0099301E" w:rsidRPr="0099301E" w:rsidRDefault="0099301E" w:rsidP="009930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transport</w:t>
      </w:r>
    </w:p>
    <w:p w:rsidR="0099301E" w:rsidRPr="0099301E" w:rsidRDefault="0099301E" w:rsidP="009930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internet</w:t>
      </w:r>
    </w:p>
    <w:p w:rsidR="0099301E" w:rsidRPr="0099301E" w:rsidRDefault="0099301E" w:rsidP="009930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data link</w:t>
      </w:r>
    </w:p>
    <w:p w:rsidR="0099301E" w:rsidRPr="0099301E" w:rsidRDefault="0099301E" w:rsidP="009930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network access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16. What are three functions of the upper data link </w:t>
      </w:r>
      <w:proofErr w:type="spellStart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sublayer</w:t>
      </w:r>
      <w:proofErr w:type="spellEnd"/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OSI model? (Choose three.)</w:t>
      </w:r>
    </w:p>
    <w:p w:rsidR="0099301E" w:rsidRPr="0099301E" w:rsidRDefault="0099301E" w:rsidP="009930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recognizes streams of bits</w:t>
      </w:r>
    </w:p>
    <w:p w:rsidR="0099301E" w:rsidRPr="0099301E" w:rsidRDefault="0099301E" w:rsidP="009930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identifies the network layer protocol</w:t>
      </w:r>
    </w:p>
    <w:p w:rsidR="0099301E" w:rsidRPr="0099301E" w:rsidRDefault="0099301E" w:rsidP="009930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makes the connection with the upper layers</w:t>
      </w:r>
    </w:p>
    <w:p w:rsidR="0099301E" w:rsidRPr="0099301E" w:rsidRDefault="0099301E" w:rsidP="009930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identifies the source and destination applications</w:t>
      </w:r>
    </w:p>
    <w:p w:rsidR="0099301E" w:rsidRPr="0099301E" w:rsidRDefault="0099301E" w:rsidP="009930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color w:val="FF0000"/>
          <w:sz w:val="24"/>
          <w:szCs w:val="24"/>
        </w:rPr>
        <w:t>insulates network layer protocols from changes in physical equipment</w:t>
      </w:r>
    </w:p>
    <w:p w:rsidR="0099301E" w:rsidRPr="0099301E" w:rsidRDefault="0099301E" w:rsidP="009930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sz w:val="24"/>
          <w:szCs w:val="24"/>
        </w:rPr>
        <w:t>determines the source of a transmission when multiple devices are transmitting</w:t>
      </w:r>
    </w:p>
    <w:p w:rsidR="0099301E" w:rsidRPr="0099301E" w:rsidRDefault="0099301E" w:rsidP="0099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E">
        <w:rPr>
          <w:rFonts w:ascii="Times New Roman" w:eastAsia="Times New Roman" w:hAnsi="Times New Roman" w:cs="Times New Roman"/>
          <w:b/>
          <w:bCs/>
          <w:sz w:val="24"/>
          <w:szCs w:val="24"/>
        </w:rPr>
        <w:t>17. What three primary functions does data link layer encapsulation provide? (Choose three.)</w:t>
      </w:r>
      <w:r w:rsidRPr="0099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301E" w:rsidRPr="0099301E" w:rsidRDefault="0099301E" w:rsidP="0099301E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ins w:id="1" w:author="Unknown">
        <w:r w:rsidRPr="0099301E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lastRenderedPageBreak/>
          <w:t>addressing</w:t>
        </w:r>
      </w:ins>
    </w:p>
    <w:p w:rsidR="0099301E" w:rsidRPr="0099301E" w:rsidRDefault="0099301E" w:rsidP="0099301E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99301E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error detection</w:t>
        </w:r>
      </w:ins>
    </w:p>
    <w:p w:rsidR="0099301E" w:rsidRPr="0099301E" w:rsidRDefault="0099301E" w:rsidP="0099301E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ins w:id="5" w:author="Unknown">
        <w:r w:rsidRPr="0099301E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frame delimiting</w:t>
        </w:r>
      </w:ins>
    </w:p>
    <w:p w:rsidR="0099301E" w:rsidRPr="0099301E" w:rsidRDefault="0099301E" w:rsidP="0099301E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port identification</w:t>
        </w:r>
      </w:ins>
    </w:p>
    <w:p w:rsidR="0099301E" w:rsidRPr="0099301E" w:rsidRDefault="0099301E" w:rsidP="0099301E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path determination</w:t>
        </w:r>
      </w:ins>
    </w:p>
    <w:p w:rsidR="0099301E" w:rsidRPr="0099301E" w:rsidRDefault="0099301E" w:rsidP="0099301E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</w:rPr>
      </w:pPr>
      <w:ins w:id="11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IP address resolution</w:t>
        </w:r>
      </w:ins>
    </w:p>
    <w:p w:rsidR="0099301E" w:rsidRPr="0099301E" w:rsidRDefault="0099301E" w:rsidP="0099301E">
      <w:pPr>
        <w:spacing w:before="100" w:beforeAutospacing="1" w:after="100" w:afterAutospacing="1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</w:rPr>
      </w:pPr>
      <w:ins w:id="13" w:author="Unknown">
        <w:r w:rsidRPr="009930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18. What are the two most commonly used media types in Ethernet networks today? (Choose two.)</w:t>
        </w:r>
      </w:ins>
    </w:p>
    <w:p w:rsidR="0099301E" w:rsidRPr="0099301E" w:rsidRDefault="0099301E" w:rsidP="0099301E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</w:rPr>
      </w:pPr>
      <w:ins w:id="15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 xml:space="preserve">coaxial </w:t>
        </w:r>
        <w:proofErr w:type="spellStart"/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thicknet</w:t>
        </w:r>
        <w:proofErr w:type="spellEnd"/>
      </w:ins>
    </w:p>
    <w:p w:rsidR="0099301E" w:rsidRPr="0099301E" w:rsidRDefault="0099301E" w:rsidP="0099301E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</w:rPr>
      </w:pPr>
      <w:ins w:id="17" w:author="Unknown">
        <w:r w:rsidRPr="0099301E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copper UTP</w:t>
        </w:r>
      </w:ins>
    </w:p>
    <w:p w:rsidR="0099301E" w:rsidRPr="0099301E" w:rsidRDefault="0099301E" w:rsidP="0099301E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</w:rPr>
      </w:pPr>
      <w:ins w:id="19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 xml:space="preserve">coaxial </w:t>
        </w:r>
        <w:proofErr w:type="spellStart"/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thinnet</w:t>
        </w:r>
        <w:proofErr w:type="spellEnd"/>
      </w:ins>
    </w:p>
    <w:p w:rsidR="0099301E" w:rsidRPr="0099301E" w:rsidRDefault="0099301E" w:rsidP="0099301E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20" w:author="Unknown"/>
          <w:rFonts w:ascii="Times New Roman" w:eastAsia="Times New Roman" w:hAnsi="Times New Roman" w:cs="Times New Roman"/>
          <w:sz w:val="24"/>
          <w:szCs w:val="24"/>
        </w:rPr>
      </w:pPr>
      <w:ins w:id="21" w:author="Unknown">
        <w:r w:rsidRPr="0099301E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optical fiber</w:t>
        </w:r>
      </w:ins>
    </w:p>
    <w:p w:rsidR="0099301E" w:rsidRPr="0099301E" w:rsidRDefault="0099301E" w:rsidP="0099301E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</w:rPr>
      </w:pPr>
      <w:ins w:id="23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shielded twisted pair</w:t>
        </w:r>
      </w:ins>
    </w:p>
    <w:p w:rsidR="0099301E" w:rsidRPr="0099301E" w:rsidRDefault="0099301E" w:rsidP="0099301E">
      <w:pPr>
        <w:spacing w:before="100" w:beforeAutospacing="1" w:after="100" w:afterAutospacing="1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</w:rPr>
      </w:pPr>
      <w:ins w:id="25" w:author="Unknown">
        <w:r w:rsidRPr="009930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19. </w:t>
        </w:r>
      </w:ins>
      <w:r w:rsidRPr="0099301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640865" wp14:editId="5FA2F264">
            <wp:extent cx="3990975" cy="923925"/>
            <wp:effectExtent l="0" t="0" r="9525" b="9525"/>
            <wp:docPr id="4" name="Picture 4" descr="http://nj180degree.net/wp-content/uploads/2010/02/0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nj180degree.net/wp-content/uploads/2010/02/08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6" w:author="Unknown">
        <w:r w:rsidRPr="009930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Refer to the exhibit. Which option correctly identifies content that the frame data field may contain?</w:t>
        </w:r>
      </w:ins>
    </w:p>
    <w:p w:rsidR="0099301E" w:rsidRPr="0099301E" w:rsidRDefault="0099301E" w:rsidP="0099301E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</w:rPr>
      </w:pPr>
      <w:ins w:id="28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preamble and stop frame</w:t>
        </w:r>
      </w:ins>
    </w:p>
    <w:p w:rsidR="0099301E" w:rsidRPr="0099301E" w:rsidRDefault="0099301E" w:rsidP="0099301E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</w:rPr>
      </w:pPr>
      <w:ins w:id="30" w:author="Unknown">
        <w:r w:rsidRPr="0099301E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network layer packet</w:t>
        </w:r>
      </w:ins>
    </w:p>
    <w:p w:rsidR="0099301E" w:rsidRPr="0099301E" w:rsidRDefault="0099301E" w:rsidP="0099301E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</w:rPr>
      </w:pPr>
      <w:ins w:id="32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physical addressing</w:t>
        </w:r>
      </w:ins>
    </w:p>
    <w:p w:rsidR="0099301E" w:rsidRPr="0099301E" w:rsidRDefault="0099301E" w:rsidP="0099301E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</w:rPr>
      </w:pPr>
      <w:ins w:id="34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 xml:space="preserve">FCS and </w:t>
        </w:r>
        <w:proofErr w:type="spellStart"/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SoF</w:t>
        </w:r>
        <w:proofErr w:type="spellEnd"/>
      </w:ins>
    </w:p>
    <w:p w:rsidR="0099301E" w:rsidRPr="0099301E" w:rsidRDefault="0099301E" w:rsidP="0099301E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</w:rPr>
      </w:pPr>
      <w:ins w:id="36" w:author="Unknown">
        <w:r w:rsidRPr="009930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20. What is the primary purpose of ARP?</w:t>
        </w:r>
      </w:ins>
    </w:p>
    <w:p w:rsidR="0099301E" w:rsidRPr="0099301E" w:rsidRDefault="0099301E" w:rsidP="0099301E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</w:rPr>
      </w:pPr>
      <w:ins w:id="38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translate URLs to IP addresses</w:t>
        </w:r>
      </w:ins>
    </w:p>
    <w:p w:rsidR="0099301E" w:rsidRPr="0099301E" w:rsidRDefault="0099301E" w:rsidP="0099301E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</w:rPr>
      </w:pPr>
      <w:ins w:id="40" w:author="Unknown">
        <w:r w:rsidRPr="0099301E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resolve IPv4 addresses to MAC addresses</w:t>
        </w:r>
      </w:ins>
    </w:p>
    <w:p w:rsidR="0099301E" w:rsidRPr="0099301E" w:rsidRDefault="0099301E" w:rsidP="0099301E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</w:rPr>
      </w:pPr>
      <w:ins w:id="42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provide dynamic IP configuration to network devices</w:t>
        </w:r>
      </w:ins>
    </w:p>
    <w:p w:rsidR="0099301E" w:rsidRPr="0099301E" w:rsidRDefault="0099301E" w:rsidP="0099301E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43" w:author="Unknown"/>
          <w:rFonts w:ascii="Times New Roman" w:eastAsia="Times New Roman" w:hAnsi="Times New Roman" w:cs="Times New Roman"/>
          <w:sz w:val="24"/>
          <w:szCs w:val="24"/>
        </w:rPr>
      </w:pPr>
      <w:ins w:id="44" w:author="Unknown">
        <w:r w:rsidRPr="0099301E">
          <w:rPr>
            <w:rFonts w:ascii="Times New Roman" w:eastAsia="Times New Roman" w:hAnsi="Times New Roman" w:cs="Times New Roman"/>
            <w:sz w:val="24"/>
            <w:szCs w:val="24"/>
          </w:rPr>
          <w:t>convert internal private addresses to external public addresses</w:t>
        </w:r>
      </w:ins>
    </w:p>
    <w:p w:rsidR="00DA1665" w:rsidRPr="0099301E" w:rsidRDefault="00DA1665" w:rsidP="0099301E">
      <w:bookmarkStart w:id="45" w:name="_GoBack"/>
      <w:bookmarkEnd w:id="45"/>
    </w:p>
    <w:sectPr w:rsidR="00DA1665" w:rsidRPr="0099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64A0"/>
    <w:multiLevelType w:val="multilevel"/>
    <w:tmpl w:val="5B2E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B23EC"/>
    <w:multiLevelType w:val="multilevel"/>
    <w:tmpl w:val="B58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5E76D1"/>
    <w:multiLevelType w:val="multilevel"/>
    <w:tmpl w:val="FC1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52915"/>
    <w:multiLevelType w:val="multilevel"/>
    <w:tmpl w:val="6F56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1A3CB4"/>
    <w:multiLevelType w:val="multilevel"/>
    <w:tmpl w:val="F95A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735928"/>
    <w:multiLevelType w:val="multilevel"/>
    <w:tmpl w:val="1A3E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F0322"/>
    <w:multiLevelType w:val="multilevel"/>
    <w:tmpl w:val="A47A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17765F"/>
    <w:multiLevelType w:val="multilevel"/>
    <w:tmpl w:val="EA5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7C7A6C"/>
    <w:multiLevelType w:val="multilevel"/>
    <w:tmpl w:val="B69A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221C7"/>
    <w:multiLevelType w:val="multilevel"/>
    <w:tmpl w:val="ED3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5B1B60"/>
    <w:multiLevelType w:val="multilevel"/>
    <w:tmpl w:val="E31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FA3290"/>
    <w:multiLevelType w:val="multilevel"/>
    <w:tmpl w:val="F49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A0468"/>
    <w:multiLevelType w:val="multilevel"/>
    <w:tmpl w:val="893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7E2A86"/>
    <w:multiLevelType w:val="multilevel"/>
    <w:tmpl w:val="498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CF1BED"/>
    <w:multiLevelType w:val="multilevel"/>
    <w:tmpl w:val="FBD2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F053DF"/>
    <w:multiLevelType w:val="multilevel"/>
    <w:tmpl w:val="D8CE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A27947"/>
    <w:multiLevelType w:val="multilevel"/>
    <w:tmpl w:val="C91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0A244C"/>
    <w:multiLevelType w:val="multilevel"/>
    <w:tmpl w:val="43F6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B1566B"/>
    <w:multiLevelType w:val="multilevel"/>
    <w:tmpl w:val="01D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7177C"/>
    <w:multiLevelType w:val="multilevel"/>
    <w:tmpl w:val="69BA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1"/>
  </w:num>
  <w:num w:numId="5">
    <w:abstractNumId w:val="6"/>
  </w:num>
  <w:num w:numId="6">
    <w:abstractNumId w:val="14"/>
  </w:num>
  <w:num w:numId="7">
    <w:abstractNumId w:val="4"/>
  </w:num>
  <w:num w:numId="8">
    <w:abstractNumId w:val="7"/>
  </w:num>
  <w:num w:numId="9">
    <w:abstractNumId w:val="17"/>
  </w:num>
  <w:num w:numId="10">
    <w:abstractNumId w:val="11"/>
  </w:num>
  <w:num w:numId="11">
    <w:abstractNumId w:val="16"/>
  </w:num>
  <w:num w:numId="12">
    <w:abstractNumId w:val="18"/>
  </w:num>
  <w:num w:numId="13">
    <w:abstractNumId w:val="13"/>
  </w:num>
  <w:num w:numId="14">
    <w:abstractNumId w:val="0"/>
  </w:num>
  <w:num w:numId="15">
    <w:abstractNumId w:val="5"/>
  </w:num>
  <w:num w:numId="16">
    <w:abstractNumId w:val="8"/>
  </w:num>
  <w:num w:numId="17">
    <w:abstractNumId w:val="2"/>
  </w:num>
  <w:num w:numId="18">
    <w:abstractNumId w:val="9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1E"/>
    <w:rsid w:val="0099301E"/>
    <w:rsid w:val="00D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Sysadmin</Company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1</cp:revision>
  <dcterms:created xsi:type="dcterms:W3CDTF">2012-04-03T00:49:00Z</dcterms:created>
  <dcterms:modified xsi:type="dcterms:W3CDTF">2012-04-03T00:51:00Z</dcterms:modified>
</cp:coreProperties>
</file>